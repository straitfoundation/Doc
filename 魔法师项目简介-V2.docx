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E9" w:rsidRDefault="00F24EAA">
      <w:pPr>
        <w:spacing w:beforeLines="50" w:before="156" w:afterLines="50" w:after="156"/>
        <w:jc w:val="center"/>
        <w:rPr>
          <w:b/>
        </w:rPr>
      </w:pPr>
      <w:r>
        <w:rPr>
          <w:rFonts w:hint="eastAsia"/>
          <w:b/>
        </w:rPr>
        <w:t>魔法师</w:t>
      </w:r>
      <w:r>
        <w:rPr>
          <w:rFonts w:hint="eastAsia"/>
          <w:b/>
        </w:rPr>
        <w:t>WIZARD</w:t>
      </w:r>
      <w:r>
        <w:rPr>
          <w:b/>
        </w:rPr>
        <w:t>项目简介</w:t>
      </w:r>
      <w:r>
        <w:rPr>
          <w:rFonts w:hint="eastAsia"/>
          <w:b/>
        </w:rPr>
        <w:t>(Introduction)</w:t>
      </w:r>
    </w:p>
    <w:p w:rsidR="005207E9" w:rsidRDefault="005207E9">
      <w:pPr>
        <w:spacing w:beforeLines="50" w:before="156" w:afterLines="50" w:after="156"/>
        <w:jc w:val="center"/>
        <w:rPr>
          <w:b/>
        </w:rPr>
      </w:pPr>
    </w:p>
    <w:p w:rsidR="005207E9" w:rsidRDefault="00F24EAA">
      <w:pPr>
        <w:spacing w:beforeLines="50" w:before="156" w:afterLines="50" w:after="156"/>
      </w:pPr>
      <w:r>
        <w:rPr>
          <w:rFonts w:hint="eastAsia"/>
          <w:b/>
          <w:bCs/>
        </w:rPr>
        <w:t>项目愿景：</w:t>
      </w:r>
      <w:r>
        <w:t>从竞猜类游戏出发，致力于帮助传统用户快速便捷地生成和发布智能合约的平台，帮助传统企业更快的应用区块链技术，赋能企业区块链应用，同时让区块链技术更快地找到落地应用</w:t>
      </w:r>
      <w:r>
        <w:rPr>
          <w:rFonts w:hint="eastAsia"/>
        </w:rPr>
        <w:t>。</w:t>
      </w:r>
    </w:p>
    <w:p w:rsidR="005207E9" w:rsidRDefault="00F24EAA">
      <w:pPr>
        <w:spacing w:beforeLines="50" w:before="156" w:afterLines="50" w:after="156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b/>
          <w:bCs/>
          <w:color w:val="000000"/>
          <w:szCs w:val="24"/>
        </w:rPr>
        <w:t>项目简介：</w:t>
      </w:r>
      <w:r>
        <w:rPr>
          <w:rFonts w:ascii="Times New Roman" w:hAnsi="Times New Roman" w:cs="Times New Roman" w:hint="eastAsia"/>
          <w:color w:val="000000"/>
          <w:szCs w:val="24"/>
        </w:rPr>
        <w:t>魔法师</w:t>
      </w:r>
      <w:r>
        <w:rPr>
          <w:rFonts w:ascii="Times New Roman" w:hAnsi="Times New Roman" w:cs="Times New Roman"/>
          <w:color w:val="000000"/>
          <w:szCs w:val="24"/>
        </w:rPr>
        <w:t>依托区块链底层技术构建应用生态系统，基于区块链的底层智能合约，</w:t>
      </w:r>
      <w:r>
        <w:rPr>
          <w:rFonts w:ascii="Times New Roman" w:hAnsi="Times New Roman" w:cs="Times New Roman" w:hint="eastAsia"/>
          <w:color w:val="000000"/>
          <w:szCs w:val="24"/>
        </w:rPr>
        <w:t>利用区块链</w:t>
      </w:r>
      <w:r>
        <w:rPr>
          <w:rFonts w:ascii="Times New Roman" w:hAnsi="Times New Roman" w:cs="Times New Roman"/>
          <w:color w:val="000000"/>
          <w:szCs w:val="24"/>
        </w:rPr>
        <w:t>代码开源、规则透明、去中心化的分权特征，建立</w:t>
      </w:r>
      <w:r>
        <w:rPr>
          <w:rFonts w:ascii="Times New Roman" w:hAnsi="Times New Roman" w:cs="Times New Roman" w:hint="eastAsia"/>
          <w:color w:val="000000"/>
          <w:szCs w:val="24"/>
        </w:rPr>
        <w:t>了</w:t>
      </w:r>
      <w:bookmarkStart w:id="0" w:name="_Hlk516618477"/>
      <w:r>
        <w:rPr>
          <w:rFonts w:ascii="Times New Roman" w:hAnsi="Times New Roman" w:cs="Times New Roman"/>
          <w:color w:val="000000"/>
          <w:szCs w:val="24"/>
        </w:rPr>
        <w:t>公平竞猜服务平台（</w:t>
      </w:r>
      <w:r>
        <w:rPr>
          <w:rFonts w:ascii="Times New Roman" w:hAnsi="Times New Roman" w:cs="Times New Roman"/>
          <w:color w:val="000000"/>
          <w:szCs w:val="24"/>
        </w:rPr>
        <w:t>Fair guessing service platform</w:t>
      </w:r>
      <w:r>
        <w:rPr>
          <w:rFonts w:ascii="Times New Roman" w:hAnsi="Times New Roman" w:cs="Times New Roman"/>
          <w:color w:val="000000"/>
          <w:szCs w:val="24"/>
        </w:rPr>
        <w:t>，</w:t>
      </w:r>
      <w:r>
        <w:rPr>
          <w:rFonts w:ascii="Times New Roman" w:hAnsi="Times New Roman" w:cs="Times New Roman"/>
          <w:color w:val="000000"/>
          <w:szCs w:val="24"/>
        </w:rPr>
        <w:t xml:space="preserve">FGSP </w:t>
      </w:r>
      <w:r>
        <w:rPr>
          <w:rFonts w:ascii="Times New Roman" w:hAnsi="Times New Roman" w:cs="Times New Roman"/>
          <w:color w:val="000000"/>
          <w:szCs w:val="24"/>
        </w:rPr>
        <w:t>）</w:t>
      </w:r>
      <w:bookmarkEnd w:id="0"/>
      <w:r>
        <w:rPr>
          <w:rFonts w:ascii="Times New Roman" w:hAnsi="Times New Roman" w:cs="Times New Roman"/>
          <w:color w:val="000000"/>
          <w:szCs w:val="24"/>
        </w:rPr>
        <w:t>公有链的底层系统和</w:t>
      </w:r>
      <w:r>
        <w:rPr>
          <w:rFonts w:ascii="Times New Roman" w:hAnsi="Times New Roman" w:cs="Times New Roman" w:hint="eastAsia"/>
          <w:color w:val="000000"/>
          <w:szCs w:val="24"/>
        </w:rPr>
        <w:t>自治社区的</w:t>
      </w:r>
      <w:r>
        <w:rPr>
          <w:rFonts w:ascii="Times New Roman" w:hAnsi="Times New Roman" w:cs="Times New Roman"/>
          <w:color w:val="000000"/>
          <w:szCs w:val="24"/>
        </w:rPr>
        <w:t>治理构架</w:t>
      </w:r>
      <w:r>
        <w:rPr>
          <w:rFonts w:ascii="Times New Roman" w:hAnsi="Times New Roman" w:cs="Times New Roman" w:hint="eastAsia"/>
          <w:color w:val="000000"/>
          <w:szCs w:val="24"/>
        </w:rPr>
        <w:t>，</w:t>
      </w:r>
      <w:r>
        <w:rPr>
          <w:rFonts w:ascii="Times New Roman" w:hAnsi="Times New Roman" w:cs="Times New Roman"/>
          <w:color w:val="000000"/>
          <w:szCs w:val="24"/>
        </w:rPr>
        <w:t>能够在区块链底层系统上实现智能合约。其定义了一个代币实现的规则，通过双</w:t>
      </w:r>
      <w:r>
        <w:rPr>
          <w:rFonts w:ascii="Times New Roman" w:hAnsi="Times New Roman" w:cs="Times New Roman"/>
          <w:color w:val="000000"/>
          <w:szCs w:val="24"/>
        </w:rPr>
        <w:t>TOKEN</w:t>
      </w:r>
      <w:r>
        <w:rPr>
          <w:rFonts w:ascii="Times New Roman" w:hAnsi="Times New Roman" w:cs="Times New Roman"/>
          <w:color w:val="000000"/>
          <w:szCs w:val="24"/>
        </w:rPr>
        <w:t>经济模型发行</w:t>
      </w:r>
      <w:r>
        <w:rPr>
          <w:rFonts w:ascii="Times New Roman" w:hAnsi="Times New Roman" w:cs="Times New Roman" w:hint="eastAsia"/>
          <w:color w:val="000000"/>
          <w:szCs w:val="24"/>
        </w:rPr>
        <w:t>WZE</w:t>
      </w:r>
      <w:r>
        <w:rPr>
          <w:rFonts w:ascii="Times New Roman" w:hAnsi="Times New Roman" w:cs="Times New Roman" w:hint="eastAsia"/>
          <w:color w:val="000000"/>
          <w:szCs w:val="24"/>
        </w:rPr>
        <w:t>、</w:t>
      </w:r>
      <w:r>
        <w:rPr>
          <w:rFonts w:ascii="Times New Roman" w:hAnsi="Times New Roman" w:cs="Times New Roman" w:hint="eastAsia"/>
          <w:color w:val="000000"/>
          <w:szCs w:val="24"/>
        </w:rPr>
        <w:t>WZC</w:t>
      </w:r>
      <w:r>
        <w:rPr>
          <w:rFonts w:ascii="Times New Roman" w:hAnsi="Times New Roman" w:cs="Times New Roman"/>
          <w:color w:val="000000"/>
          <w:szCs w:val="24"/>
        </w:rPr>
        <w:t>两种</w:t>
      </w:r>
      <w:r>
        <w:rPr>
          <w:rFonts w:ascii="Times New Roman" w:hAnsi="Times New Roman" w:cs="Times New Roman"/>
          <w:color w:val="000000"/>
          <w:szCs w:val="24"/>
        </w:rPr>
        <w:t>TOKEN</w:t>
      </w:r>
      <w:r>
        <w:rPr>
          <w:rFonts w:ascii="Times New Roman" w:hAnsi="Times New Roman" w:cs="Times New Roman"/>
          <w:color w:val="000000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szCs w:val="24"/>
        </w:rPr>
        <w:t>前者</w:t>
      </w:r>
      <w:r>
        <w:rPr>
          <w:rFonts w:ascii="Times New Roman" w:hAnsi="Times New Roman" w:cs="Times New Roman"/>
          <w:color w:val="000000"/>
          <w:szCs w:val="24"/>
        </w:rPr>
        <w:t>用于</w:t>
      </w:r>
      <w:r>
        <w:rPr>
          <w:rFonts w:ascii="Times New Roman" w:hAnsi="Times New Roman" w:cs="Times New Roman"/>
          <w:color w:val="000000"/>
          <w:szCs w:val="24"/>
        </w:rPr>
        <w:t>ICO</w:t>
      </w:r>
      <w:r>
        <w:rPr>
          <w:rFonts w:ascii="Times New Roman" w:hAnsi="Times New Roman" w:cs="Times New Roman"/>
          <w:color w:val="000000"/>
          <w:szCs w:val="24"/>
        </w:rPr>
        <w:t>发行</w:t>
      </w:r>
      <w:r>
        <w:rPr>
          <w:rFonts w:ascii="Times New Roman" w:hAnsi="Times New Roman" w:cs="Times New Roman" w:hint="eastAsia"/>
          <w:color w:val="000000"/>
          <w:szCs w:val="24"/>
        </w:rPr>
        <w:t>作为权益代币，可用来持有魔法师平台的权益，享有收益分红和事务投票权等；后者</w:t>
      </w:r>
      <w:r>
        <w:rPr>
          <w:rFonts w:ascii="Times New Roman" w:hAnsi="Times New Roman" w:cs="Times New Roman"/>
          <w:color w:val="000000"/>
          <w:szCs w:val="24"/>
        </w:rPr>
        <w:t>与法币锚定保证价格</w:t>
      </w:r>
      <w:r>
        <w:rPr>
          <w:rFonts w:ascii="Times New Roman" w:hAnsi="Times New Roman" w:cs="Times New Roman" w:hint="eastAsia"/>
          <w:color w:val="000000"/>
          <w:szCs w:val="24"/>
        </w:rPr>
        <w:t>稳定，</w:t>
      </w:r>
      <w:r>
        <w:rPr>
          <w:rFonts w:ascii="Times New Roman" w:hAnsi="Times New Roman" w:cs="Times New Roman"/>
          <w:color w:val="000000"/>
          <w:szCs w:val="24"/>
        </w:rPr>
        <w:t>减少市场波动损失</w:t>
      </w:r>
      <w:r>
        <w:rPr>
          <w:rFonts w:ascii="Times New Roman" w:hAnsi="Times New Roman" w:cs="Times New Roman" w:hint="eastAsia"/>
          <w:color w:val="000000"/>
          <w:szCs w:val="24"/>
        </w:rPr>
        <w:t>，并作为</w:t>
      </w:r>
      <w:r>
        <w:rPr>
          <w:rFonts w:ascii="Times New Roman" w:hAnsi="Times New Roman" w:cs="Times New Roman"/>
          <w:color w:val="000000"/>
          <w:szCs w:val="24"/>
        </w:rPr>
        <w:t>平台上主要娱乐代币。基于成熟的</w:t>
      </w:r>
      <w:r>
        <w:rPr>
          <w:rFonts w:ascii="Times New Roman" w:hAnsi="Times New Roman" w:cs="Times New Roman" w:hint="eastAsia"/>
          <w:color w:val="000000"/>
          <w:szCs w:val="24"/>
        </w:rPr>
        <w:t>魔法师</w:t>
      </w:r>
      <w:r>
        <w:rPr>
          <w:rFonts w:ascii="Times New Roman" w:hAnsi="Times New Roman" w:cs="Times New Roman"/>
          <w:color w:val="000000"/>
          <w:szCs w:val="24"/>
        </w:rPr>
        <w:t>底层协议和基础架构，可以很快实现竞猜产品的发行和清算。用户一方面可以随时随地参与竞猜，另一方面也可以利用</w:t>
      </w:r>
      <w:r>
        <w:rPr>
          <w:rFonts w:ascii="Times New Roman" w:hAnsi="Times New Roman" w:cs="Times New Roman"/>
          <w:color w:val="000000"/>
          <w:szCs w:val="24"/>
        </w:rPr>
        <w:t xml:space="preserve"> API</w:t>
      </w:r>
      <w:r>
        <w:rPr>
          <w:rFonts w:ascii="Times New Roman" w:hAnsi="Times New Roman" w:cs="Times New Roman"/>
          <w:color w:val="000000"/>
          <w:szCs w:val="24"/>
        </w:rPr>
        <w:t>（应用程序编程结构）</w:t>
      </w:r>
      <w:r>
        <w:rPr>
          <w:rFonts w:ascii="Times New Roman" w:hAnsi="Times New Roman" w:cs="Times New Roman"/>
          <w:color w:val="000000"/>
          <w:szCs w:val="24"/>
        </w:rPr>
        <w:t>&amp;SDK</w:t>
      </w:r>
      <w:r>
        <w:rPr>
          <w:rFonts w:ascii="Times New Roman" w:hAnsi="Times New Roman" w:cs="Times New Roman"/>
          <w:color w:val="000000"/>
          <w:szCs w:val="24"/>
        </w:rPr>
        <w:t>（软件开发工具包）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实现各种定制，</w:t>
      </w:r>
      <w:bookmarkStart w:id="1" w:name="OLE_LINK1"/>
      <w:r>
        <w:rPr>
          <w:rFonts w:ascii="Times New Roman" w:hAnsi="Times New Roman" w:cs="Times New Roman"/>
          <w:color w:val="000000"/>
          <w:szCs w:val="24"/>
        </w:rPr>
        <w:t>开设各个垂直领域的竞猜市场。</w:t>
      </w:r>
      <w:bookmarkEnd w:id="1"/>
    </w:p>
    <w:p w:rsidR="005207E9" w:rsidRDefault="00F24EAA">
      <w:pPr>
        <w:spacing w:beforeLines="50" w:before="156" w:afterLines="50" w:after="156"/>
        <w:ind w:firstLine="48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 w:hint="eastAsia"/>
          <w:color w:val="000000"/>
        </w:rPr>
        <w:t>魔法师使用</w:t>
      </w:r>
      <w:r>
        <w:rPr>
          <w:rFonts w:ascii="Times New Roman" w:hAnsi="Times New Roman" w:cs="Times New Roman"/>
          <w:color w:val="000000"/>
        </w:rPr>
        <w:t>双链机制（公有链</w:t>
      </w:r>
      <w:r>
        <w:rPr>
          <w:rFonts w:ascii="Times New Roman" w:hAnsi="Times New Roman" w:cs="Times New Roman"/>
          <w:color w:val="000000"/>
        </w:rPr>
        <w:t>+</w:t>
      </w:r>
      <w:r>
        <w:rPr>
          <w:rFonts w:ascii="Times New Roman" w:hAnsi="Times New Roman" w:cs="Times New Roman" w:hint="eastAsia"/>
          <w:color w:val="000000"/>
        </w:rPr>
        <w:t>专有</w:t>
      </w:r>
      <w:r>
        <w:rPr>
          <w:rFonts w:ascii="Times New Roman" w:hAnsi="Times New Roman" w:cs="Times New Roman"/>
          <w:color w:val="000000"/>
        </w:rPr>
        <w:t>链），其中公有链作为</w:t>
      </w:r>
      <w:ins w:id="2" w:author="Gavin Zheng" w:date="2018-07-22T13:14:00Z">
        <w:r w:rsidR="00B119D1">
          <w:rPr>
            <w:rFonts w:ascii="Times New Roman" w:hAnsi="Times New Roman" w:cs="Times New Roman"/>
            <w:color w:val="000000"/>
          </w:rPr>
          <w:t>魔法师权益人</w:t>
        </w:r>
      </w:ins>
      <w:ins w:id="3" w:author="Gavin Zheng" w:date="2018-07-22T13:15:00Z">
        <w:r w:rsidR="00B119D1">
          <w:rPr>
            <w:rFonts w:ascii="Times New Roman" w:hAnsi="Times New Roman" w:cs="Times New Roman"/>
            <w:color w:val="000000"/>
          </w:rPr>
          <w:t>投票</w:t>
        </w:r>
      </w:ins>
      <w:del w:id="4" w:author="Gavin Zheng" w:date="2018-07-22T13:15:00Z">
        <w:r w:rsidDel="00B119D1">
          <w:rPr>
            <w:rFonts w:ascii="Times New Roman" w:hAnsi="Times New Roman" w:cs="Times New Roman"/>
            <w:color w:val="000000"/>
          </w:rPr>
          <w:delText>记账人选举机制</w:delText>
        </w:r>
      </w:del>
      <w:r>
        <w:rPr>
          <w:rFonts w:ascii="Times New Roman" w:hAnsi="Times New Roman" w:cs="Times New Roman"/>
          <w:color w:val="000000"/>
        </w:rPr>
        <w:t>的依托，利用公有链的开放特性，让更多的人参与到</w:t>
      </w:r>
      <w:ins w:id="5" w:author="Gavin Zheng" w:date="2018-07-22T13:15:00Z">
        <w:r w:rsidR="00B119D1">
          <w:rPr>
            <w:rFonts w:ascii="Times New Roman" w:hAnsi="Times New Roman" w:cs="Times New Roman" w:hint="eastAsia"/>
            <w:color w:val="000000"/>
          </w:rPr>
          <w:t>专</w:t>
        </w:r>
      </w:ins>
      <w:del w:id="6" w:author="Gavin Zheng" w:date="2018-07-22T13:15:00Z">
        <w:r w:rsidDel="00B119D1">
          <w:rPr>
            <w:rFonts w:ascii="Times New Roman" w:hAnsi="Times New Roman" w:cs="Times New Roman"/>
            <w:color w:val="000000"/>
          </w:rPr>
          <w:delText>私</w:delText>
        </w:r>
      </w:del>
      <w:r>
        <w:rPr>
          <w:rFonts w:ascii="Times New Roman" w:hAnsi="Times New Roman" w:cs="Times New Roman"/>
          <w:color w:val="000000"/>
        </w:rPr>
        <w:t>有链的登记节点和</w:t>
      </w:r>
      <w:del w:id="7" w:author="Gavin Zheng" w:date="2018-07-22T13:15:00Z">
        <w:r w:rsidDel="00B119D1">
          <w:rPr>
            <w:rFonts w:ascii="Times New Roman" w:hAnsi="Times New Roman" w:cs="Times New Roman"/>
            <w:color w:val="000000"/>
          </w:rPr>
          <w:delText>记账</w:delText>
        </w:r>
      </w:del>
      <w:ins w:id="8" w:author="Gavin Zheng" w:date="2018-07-22T13:15:00Z">
        <w:r w:rsidR="00B119D1">
          <w:rPr>
            <w:rFonts w:ascii="Times New Roman" w:hAnsi="Times New Roman" w:cs="Times New Roman"/>
            <w:color w:val="000000"/>
          </w:rPr>
          <w:t>重大事务管理</w:t>
        </w:r>
      </w:ins>
      <w:r>
        <w:rPr>
          <w:rFonts w:ascii="Times New Roman" w:hAnsi="Times New Roman" w:cs="Times New Roman"/>
          <w:color w:val="000000"/>
        </w:rPr>
        <w:t>，并给予一定的回报。</w:t>
      </w:r>
      <w:r>
        <w:rPr>
          <w:rFonts w:ascii="Times New Roman" w:hAnsi="Times New Roman" w:cs="Times New Roman" w:hint="eastAsia"/>
          <w:color w:val="000000"/>
        </w:rPr>
        <w:t>专有</w:t>
      </w:r>
      <w:r>
        <w:rPr>
          <w:rFonts w:ascii="Times New Roman" w:hAnsi="Times New Roman" w:cs="Times New Roman"/>
          <w:color w:val="000000"/>
        </w:rPr>
        <w:t>链基于以太坊的开源技术、在对接公有链的基础上也营造相对独立的区块链环境</w:t>
      </w:r>
      <w:ins w:id="9" w:author="Gavin Zheng" w:date="2018-07-22T13:15:00Z">
        <w:r w:rsidR="00B119D1">
          <w:rPr>
            <w:rFonts w:ascii="Times New Roman" w:hAnsi="Times New Roman" w:cs="Times New Roman"/>
            <w:color w:val="000000"/>
          </w:rPr>
          <w:t>，透过</w:t>
        </w:r>
        <w:r w:rsidR="00B119D1">
          <w:rPr>
            <w:rFonts w:ascii="Times New Roman" w:hAnsi="Times New Roman" w:cs="Times New Roman"/>
            <w:color w:val="000000"/>
          </w:rPr>
          <w:t>“</w:t>
        </w:r>
        <w:r w:rsidR="00B119D1">
          <w:rPr>
            <w:rFonts w:ascii="Times New Roman" w:hAnsi="Times New Roman" w:cs="Times New Roman"/>
            <w:color w:val="000000"/>
          </w:rPr>
          <w:t>透明</w:t>
        </w:r>
      </w:ins>
      <w:ins w:id="10" w:author="Gavin Zheng" w:date="2018-07-22T13:16:00Z">
        <w:r w:rsidR="00B119D1">
          <w:rPr>
            <w:rFonts w:ascii="Times New Roman" w:hAnsi="Times New Roman" w:cs="Times New Roman"/>
            <w:color w:val="000000"/>
          </w:rPr>
          <w:t>厨房</w:t>
        </w:r>
        <w:r w:rsidR="00B119D1">
          <w:rPr>
            <w:rFonts w:ascii="Times New Roman" w:hAnsi="Times New Roman" w:cs="Times New Roman"/>
            <w:color w:val="000000"/>
          </w:rPr>
          <w:t>”</w:t>
        </w:r>
        <w:r w:rsidR="00B119D1">
          <w:rPr>
            <w:rFonts w:ascii="Times New Roman" w:hAnsi="Times New Roman" w:cs="Times New Roman"/>
            <w:color w:val="000000"/>
          </w:rPr>
          <w:t>的概念保证公平性</w:t>
        </w:r>
      </w:ins>
      <w:bookmarkStart w:id="11" w:name="_GoBack"/>
      <w:bookmarkEnd w:id="11"/>
      <w:r>
        <w:rPr>
          <w:rFonts w:ascii="Times New Roman" w:hAnsi="Times New Roman" w:cs="Times New Roman" w:hint="eastAsia"/>
          <w:color w:val="000000"/>
        </w:rPr>
        <w:t>。</w:t>
      </w:r>
      <w:r>
        <w:rPr>
          <w:rFonts w:ascii="Times New Roman" w:hAnsi="Times New Roman" w:cs="Times New Roman"/>
          <w:color w:val="000000"/>
        </w:rPr>
        <w:t>在此环境中客户可以</w:t>
      </w:r>
      <w:r>
        <w:rPr>
          <w:rFonts w:ascii="Times New Roman" w:hAnsi="Times New Roman" w:cs="Times New Roman" w:hint="eastAsia"/>
          <w:color w:val="000000"/>
        </w:rPr>
        <w:t>自行部署专有智能合约，打造专属自治社区。</w:t>
      </w:r>
      <w:r>
        <w:rPr>
          <w:rFonts w:ascii="Times New Roman" w:hAnsi="Times New Roman" w:cs="Times New Roman"/>
          <w:color w:val="000000"/>
        </w:rPr>
        <w:t>双链体系帮助公平竞猜服务平台（</w:t>
      </w:r>
      <w:r>
        <w:rPr>
          <w:rFonts w:ascii="Times New Roman" w:hAnsi="Times New Roman" w:cs="Times New Roman" w:hint="eastAsia"/>
          <w:color w:val="000000"/>
        </w:rPr>
        <w:t>FGSP</w:t>
      </w:r>
      <w:r>
        <w:rPr>
          <w:rFonts w:ascii="Times New Roman" w:hAnsi="Times New Roman" w:cs="Times New Roman"/>
          <w:color w:val="000000"/>
        </w:rPr>
        <w:t>）实现权益、记账和交易的去中心化，同时又支持瞬时、低手续费的链上资产流转，提高交易效率。</w:t>
      </w:r>
    </w:p>
    <w:p w:rsidR="005207E9" w:rsidRDefault="00F24EAA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魔法师</w:t>
      </w:r>
      <w:r>
        <w:rPr>
          <w:rFonts w:ascii="Times New Roman" w:hAnsi="Times New Roman" w:cs="Times New Roman"/>
          <w:color w:val="000000"/>
        </w:rPr>
        <w:t>基于区块链底层智能合约机制建立基础技术框架，总共包含四层：公有链底层</w:t>
      </w:r>
      <w:r>
        <w:rPr>
          <w:rFonts w:ascii="Times New Roman" w:hAnsi="Times New Roman" w:cs="Times New Roman"/>
          <w:color w:val="000000"/>
        </w:rPr>
        <w:t>TOKEN</w:t>
      </w:r>
      <w:r>
        <w:rPr>
          <w:rFonts w:ascii="Times New Roman" w:hAnsi="Times New Roman" w:cs="Times New Roman"/>
          <w:color w:val="000000"/>
        </w:rPr>
        <w:t>、大数据及</w:t>
      </w:r>
      <w:r>
        <w:rPr>
          <w:rFonts w:ascii="Times New Roman" w:hAnsi="Times New Roman" w:cs="Times New Roman"/>
          <w:color w:val="000000"/>
        </w:rPr>
        <w:t>AI</w:t>
      </w:r>
      <w:r>
        <w:rPr>
          <w:rFonts w:ascii="Times New Roman" w:hAnsi="Times New Roman" w:cs="Times New Roman"/>
          <w:color w:val="000000"/>
        </w:rPr>
        <w:t>层、</w:t>
      </w:r>
      <w:r>
        <w:rPr>
          <w:rFonts w:ascii="Times New Roman" w:hAnsi="Times New Roman" w:cs="Times New Roman"/>
          <w:color w:val="000000"/>
        </w:rPr>
        <w:t>Smart Contract</w:t>
      </w:r>
      <w:r>
        <w:rPr>
          <w:rFonts w:ascii="Times New Roman" w:hAnsi="Times New Roman" w:cs="Times New Roman"/>
          <w:color w:val="000000"/>
        </w:rPr>
        <w:t>层和服务扩展层。</w:t>
      </w:r>
    </w:p>
    <w:p w:rsidR="005207E9" w:rsidRDefault="00F24EAA">
      <w:pPr>
        <w:spacing w:beforeLines="50" w:before="156" w:afterLines="50" w:after="156"/>
        <w:rPr>
          <w:rFonts w:ascii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2850515</wp:posOffset>
                </wp:positionV>
                <wp:extent cx="1276985" cy="323850"/>
                <wp:effectExtent l="0" t="0" r="1841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7E9" w:rsidRDefault="00F24EAA">
                            <w:r>
                              <w:rPr>
                                <w:rFonts w:hint="eastAsia"/>
                              </w:rPr>
                              <w:t>基础技术框架图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77.85pt;margin-top:224.45pt;width:100.55pt;height: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" fillcolor="white [3201]" stroked="f" strokeweight=".5pt">
                <v:textbox>
                  <w:txbxContent>
                    <w:p w:rsidR="005207E9" w:rsidRDefault="00F24EAA">
                      <w:r>
                        <w:rPr>
                          <w:rFonts w:hint="eastAsia"/>
                        </w:rPr>
                        <w:t>基础技术框架图</w:t>
                      </w:r>
                    </w:p>
                  </w:txbxContent>
                </v:textbox>
              </v:shape>
            </w:pict>
          </mc:Fallback>
        </mc:AlternateContent>
      </w:r>
      <w:ins w:id="12" w:author="gavinzheng" w:date="2018-07-22T09:50:00Z">
        <w:r>
          <w:rPr>
            <w:rFonts w:ascii="Times New Roman" w:hAnsi="Times New Roman" w:cs="Times New Roman"/>
            <w:color w:val="000000"/>
          </w:rPr>
          <w:t xml:space="preserve">                  </w:t>
        </w:r>
      </w:ins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634740" cy="2636520"/>
            <wp:effectExtent l="0" t="0" r="3810" b="11430"/>
            <wp:docPr id="1032" name="图片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3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286" cy="263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E9" w:rsidRDefault="005207E9">
      <w:pPr>
        <w:spacing w:beforeLines="50" w:before="156" w:afterLines="50" w:after="156"/>
      </w:pPr>
    </w:p>
    <w:p w:rsidR="005207E9" w:rsidRDefault="00F24EAA">
      <w:pPr>
        <w:spacing w:beforeLines="50" w:before="156" w:afterLines="50" w:after="156"/>
        <w:rPr>
          <w:b/>
        </w:rPr>
      </w:pPr>
      <w:r>
        <w:rPr>
          <w:rFonts w:hint="eastAsia"/>
          <w:b/>
        </w:rPr>
        <w:t>项目</w:t>
      </w:r>
      <w:r>
        <w:rPr>
          <w:b/>
        </w:rPr>
        <w:t>亮点</w:t>
      </w:r>
      <w:r>
        <w:rPr>
          <w:rFonts w:hint="eastAsia"/>
          <w:b/>
        </w:rPr>
        <w:t>(</w:t>
      </w:r>
      <w:r>
        <w:rPr>
          <w:b/>
        </w:rPr>
        <w:t>Highlight</w:t>
      </w:r>
      <w:r>
        <w:rPr>
          <w:rFonts w:hint="eastAsia"/>
          <w:b/>
        </w:rPr>
        <w:t>)</w:t>
      </w:r>
    </w:p>
    <w:p w:rsidR="005207E9" w:rsidRDefault="00F24EAA">
      <w:pPr>
        <w:numPr>
          <w:ilvl w:val="0"/>
          <w:numId w:val="1"/>
        </w:numPr>
        <w:spacing w:beforeLines="50" w:before="156" w:afterLines="50" w:after="156"/>
        <w:rPr>
          <w:u w:val="single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魔法师</w:t>
      </w:r>
      <w:r>
        <w:rPr>
          <w:rFonts w:ascii="Times New Roman" w:hAnsi="Times New Roman" w:cs="Times New Roman"/>
          <w:color w:val="000000"/>
        </w:rPr>
        <w:t>允许开发者创建任何可扩展的</w:t>
      </w:r>
      <w:r>
        <w:rPr>
          <w:rFonts w:ascii="Times New Roman" w:hAnsi="Times New Roman" w:cs="Times New Roman" w:hint="eastAsia"/>
          <w:color w:val="000000"/>
        </w:rPr>
        <w:t>、</w:t>
      </w:r>
      <w:r>
        <w:rPr>
          <w:rFonts w:ascii="Times New Roman" w:hAnsi="Times New Roman" w:cs="Times New Roman"/>
          <w:color w:val="000000"/>
        </w:rPr>
        <w:t>标准化的、易开发性的协同应用。基于公有链的底端，形成一个新的软件应用的类型，是一个真正的分散投注应用嵌入在程序运行的信任逻辑链。在最底层，</w:t>
      </w:r>
      <w:r>
        <w:rPr>
          <w:rFonts w:ascii="Times New Roman" w:hAnsi="Times New Roman" w:cs="Times New Roman" w:hint="eastAsia"/>
          <w:color w:val="000000"/>
        </w:rPr>
        <w:t>魔法师</w:t>
      </w:r>
      <w:r>
        <w:rPr>
          <w:rFonts w:ascii="Times New Roman" w:hAnsi="Times New Roman" w:cs="Times New Roman"/>
          <w:color w:val="000000"/>
        </w:rPr>
        <w:t>是一个多层次的、基于开源技术协议的各功能模块完全集成的封装包，作为一个整体，它是用于创建和部署分散的</w:t>
      </w:r>
      <w:r>
        <w:rPr>
          <w:rFonts w:ascii="Times New Roman" w:hAnsi="Times New Roman" w:cs="Times New Roman" w:hint="eastAsia"/>
          <w:color w:val="000000"/>
        </w:rPr>
        <w:t>竞猜游戏</w:t>
      </w:r>
      <w:r>
        <w:rPr>
          <w:rFonts w:ascii="Times New Roman" w:hAnsi="Times New Roman" w:cs="Times New Roman"/>
          <w:color w:val="000000"/>
        </w:rPr>
        <w:t>应用的综合平台</w:t>
      </w:r>
      <w:r>
        <w:rPr>
          <w:rFonts w:ascii="Times New Roman" w:hAnsi="Times New Roman" w:cs="Times New Roman" w:hint="eastAsia"/>
          <w:color w:val="000000"/>
        </w:rPr>
        <w:t>，实现了公有链与</w:t>
      </w:r>
      <w:r>
        <w:rPr>
          <w:rFonts w:ascii="Times New Roman" w:hAnsi="Times New Roman" w:cs="Times New Roman" w:hint="eastAsia"/>
          <w:color w:val="000000"/>
        </w:rPr>
        <w:t>P2P</w:t>
      </w:r>
      <w:r>
        <w:rPr>
          <w:rFonts w:ascii="Times New Roman" w:hAnsi="Times New Roman" w:cs="Times New Roman" w:hint="eastAsia"/>
          <w:color w:val="000000"/>
        </w:rPr>
        <w:t>网络的对接</w:t>
      </w:r>
      <w:r>
        <w:rPr>
          <w:rFonts w:ascii="Times New Roman" w:hAnsi="Times New Roman" w:cs="Times New Roman"/>
          <w:color w:val="000000"/>
        </w:rPr>
        <w:t>。同时，</w:t>
      </w:r>
      <w:r>
        <w:rPr>
          <w:rFonts w:ascii="Times New Roman" w:hAnsi="Times New Roman" w:cs="Times New Roman" w:hint="eastAsia"/>
          <w:color w:val="000000"/>
        </w:rPr>
        <w:t>魔法师</w:t>
      </w:r>
      <w:r>
        <w:rPr>
          <w:rFonts w:ascii="Times New Roman" w:hAnsi="Times New Roman" w:cs="Times New Roman"/>
          <w:color w:val="000000"/>
        </w:rPr>
        <w:t>也有一个完整的智</w:t>
      </w:r>
      <w:r>
        <w:rPr>
          <w:rFonts w:ascii="Times New Roman" w:hAnsi="Times New Roman" w:cs="Times New Roman"/>
        </w:rPr>
        <w:t>能合约</w:t>
      </w:r>
      <w:r>
        <w:rPr>
          <w:rFonts w:ascii="Times New Roman" w:hAnsi="Times New Roman" w:cs="Times New Roman" w:hint="eastAsia"/>
        </w:rPr>
        <w:t>引擎，</w:t>
      </w:r>
      <w:r>
        <w:rPr>
          <w:rFonts w:ascii="Times New Roman" w:hAnsi="Times New Roman" w:cs="Times New Roman" w:hint="eastAsia"/>
          <w:color w:val="000000"/>
        </w:rPr>
        <w:t>用户可以通过图形化界面的方式自动生成模板并部署，大大减轻用户的学习曲线和开发智能合约方面的负担，从而大大降低使用魔法师的使用门槛，</w:t>
      </w:r>
      <w:r>
        <w:rPr>
          <w:rFonts w:ascii="Times New Roman" w:hAnsi="Times New Roman" w:cs="Times New Roman"/>
          <w:color w:val="000000"/>
        </w:rPr>
        <w:t>并拥有一套完整的工具，可以扩展</w:t>
      </w:r>
      <w:r>
        <w:rPr>
          <w:rFonts w:ascii="Times New Roman" w:hAnsi="Times New Roman" w:cs="Times New Roman" w:hint="eastAsia"/>
          <w:color w:val="000000"/>
        </w:rPr>
        <w:t>智能合约的应用场景</w:t>
      </w:r>
      <w:r>
        <w:rPr>
          <w:rFonts w:ascii="Times New Roman" w:hAnsi="Times New Roman" w:cs="Times New Roman"/>
          <w:color w:val="000000"/>
        </w:rPr>
        <w:t>。</w:t>
      </w:r>
    </w:p>
    <w:p w:rsidR="005207E9" w:rsidRDefault="00F24EAA">
      <w:pPr>
        <w:numPr>
          <w:ilvl w:val="0"/>
          <w:numId w:val="2"/>
        </w:numPr>
        <w:spacing w:beforeLines="50" w:before="156" w:afterLines="50" w:after="156"/>
      </w:pPr>
      <w:r>
        <w:rPr>
          <w:rFonts w:hint="eastAsia"/>
        </w:rPr>
        <w:t>两阶段参与式</w:t>
      </w:r>
      <w:r>
        <w:rPr>
          <w:rFonts w:hint="eastAsia"/>
        </w:rPr>
        <w:t>(Participatory)</w:t>
      </w:r>
      <w:r>
        <w:rPr>
          <w:rFonts w:hint="eastAsia"/>
        </w:rPr>
        <w:t>随机数生成器。基于</w:t>
      </w:r>
      <w:r>
        <w:rPr>
          <w:rFonts w:hint="eastAsia"/>
        </w:rPr>
        <w:t>RANDAO</w:t>
      </w:r>
      <w:r>
        <w:rPr>
          <w:rFonts w:hint="eastAsia"/>
        </w:rPr>
        <w:t>的两阶段思想，使用</w:t>
      </w:r>
      <w:r>
        <w:t>重复哈希</w:t>
      </w:r>
      <w:r>
        <w:t>(Repeat Hashing)</w:t>
      </w:r>
      <w:r>
        <w:t>和参与者贡献</w:t>
      </w:r>
      <w:r>
        <w:t>(Participator Contribution)</w:t>
      </w:r>
      <w:r>
        <w:t>技术，严格保证项目参与人只要有一个不作弊，最后生成的结果就会具有足够的随机性</w:t>
      </w:r>
    </w:p>
    <w:p w:rsidR="005207E9" w:rsidRDefault="00F24EAA">
      <w:pPr>
        <w:spacing w:beforeLines="50" w:before="156" w:afterLines="50" w:after="156"/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308860" cy="1760220"/>
            <wp:effectExtent l="0" t="0" r="0" b="0"/>
            <wp:docPr id="104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3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color w:val="000000"/>
        </w:rPr>
        <w:t xml:space="preserve">      </w:t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506980" cy="922020"/>
            <wp:effectExtent l="0" t="0" r="7620" b="0"/>
            <wp:docPr id="104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4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E9" w:rsidRDefault="00E463BE">
      <w:pPr>
        <w:numPr>
          <w:ilvl w:val="0"/>
          <w:numId w:val="3"/>
        </w:numPr>
        <w:spacing w:beforeLines="50" w:before="156" w:afterLines="50" w:after="156"/>
      </w:pPr>
      <w:ins w:id="13" w:author="gavinzheng" w:date="2018-07-22T09:41:00Z">
        <w:r>
          <w:rPr>
            <w:rFonts w:hint="eastAsia"/>
          </w:rPr>
          <w:t>去</w:t>
        </w:r>
      </w:ins>
      <w:del w:id="14" w:author="gavinzheng" w:date="2018-07-22T09:41:00Z">
        <w:r w:rsidR="00F24EAA" w:rsidDel="00E463BE">
          <w:rPr>
            <w:rFonts w:hint="eastAsia"/>
          </w:rPr>
          <w:delText>多</w:delText>
        </w:r>
      </w:del>
      <w:r w:rsidR="00F24EAA">
        <w:rPr>
          <w:rFonts w:hint="eastAsia"/>
        </w:rPr>
        <w:t>中心化</w:t>
      </w:r>
      <w:r w:rsidR="00F24EAA">
        <w:rPr>
          <w:rFonts w:hint="eastAsia"/>
        </w:rPr>
        <w:t>IM</w:t>
      </w:r>
      <w:r w:rsidR="00F24EAA">
        <w:rPr>
          <w:rFonts w:hint="eastAsia"/>
        </w:rPr>
        <w:t>。给网站的用户提供私密，安全的通讯工具，方便快速地构建项目相关的社区交流</w:t>
      </w:r>
    </w:p>
    <w:p w:rsidR="005207E9" w:rsidRDefault="00F24EAA">
      <w:pPr>
        <w:numPr>
          <w:ilvl w:val="0"/>
          <w:numId w:val="4"/>
        </w:numPr>
        <w:spacing w:beforeLines="50" w:before="156" w:afterLines="50" w:after="156"/>
      </w:pPr>
      <w:r>
        <w:rPr>
          <w:rFonts w:hint="eastAsia"/>
        </w:rPr>
        <w:t>跨链钱包。魔法师提供跨链钱包，方便魔法师发行的双通证之间，以及和其他代币之间的自动平滑转移</w:t>
      </w:r>
    </w:p>
    <w:p w:rsidR="005207E9" w:rsidRDefault="00F24EAA">
      <w:pPr>
        <w:numPr>
          <w:ilvl w:val="0"/>
          <w:numId w:val="5"/>
        </w:numPr>
        <w:spacing w:beforeLines="50" w:before="156" w:afterLines="50" w:after="156"/>
      </w:pPr>
      <w:r>
        <w:rPr>
          <w:rFonts w:hint="eastAsia"/>
        </w:rPr>
        <w:t>预言机。</w:t>
      </w:r>
      <w:r>
        <w:t>魔法师提供主观和客观的预言机机制，方便平台用户接入各行各业的真实数据。</w:t>
      </w:r>
    </w:p>
    <w:p w:rsidR="005207E9" w:rsidRDefault="00F24EAA">
      <w:pPr>
        <w:spacing w:beforeLines="50" w:before="156" w:afterLines="50" w:after="156"/>
      </w:pPr>
      <w:r>
        <w:rPr>
          <w:rFonts w:hint="eastAsia"/>
          <w:b/>
        </w:rPr>
        <w:t>项目展望：</w:t>
      </w:r>
      <w:r>
        <w:rPr>
          <w:rFonts w:hint="eastAsia"/>
        </w:rPr>
        <w:t>魔法师可望成为用区块链智能合约技术撬动传统行业，将颠覆各行各业的明星项目。比如：区块链媒体，区块链期货，区块链广告等等</w:t>
      </w:r>
    </w:p>
    <w:p w:rsidR="005207E9" w:rsidRDefault="00E463BE" w:rsidP="00B119D1">
      <w:pPr>
        <w:spacing w:beforeLines="50" w:before="156" w:afterLines="50" w:after="156"/>
        <w:ind w:firstLineChars="600" w:firstLine="1260"/>
        <w:rPr>
          <w:ins w:id="15" w:author="gavinzheng" w:date="2018-07-22T09:41:00Z"/>
        </w:rPr>
        <w:pPrChange w:id="16" w:author="Gavin Zheng" w:date="2018-07-22T13:14:00Z">
          <w:pPr>
            <w:spacing w:beforeLines="50" w:before="156" w:afterLines="50" w:after="156"/>
          </w:pPr>
        </w:pPrChange>
      </w:pPr>
      <w:ins w:id="17" w:author="gavinzheng" w:date="2018-07-22T09:41:00Z">
        <w:r>
          <w:rPr>
            <w:noProof/>
          </w:rPr>
          <w:drawing>
            <wp:inline distT="0" distB="0" distL="0" distR="0" wp14:anchorId="7AF838EE" wp14:editId="402102D9">
              <wp:extent cx="3291840" cy="1550407"/>
              <wp:effectExtent l="0" t="0" r="3810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38245" cy="15722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18" w:author="gavinzheng" w:date="2018-07-22T09:41:00Z">
        <w:r w:rsidR="00F24EAA" w:rsidDel="00E463BE">
          <w:rPr>
            <w:rFonts w:ascii="Times New Roman" w:hAnsi="Times New Roman" w:cs="Times New Roman"/>
            <w:noProof/>
            <w:color w:val="000000"/>
            <w:szCs w:val="24"/>
          </w:rPr>
          <w:lastRenderedPageBreak/>
          <w:drawing>
            <wp:inline distT="0" distB="0" distL="0" distR="0">
              <wp:extent cx="3300730" cy="1223010"/>
              <wp:effectExtent l="0" t="0" r="13970" b="15240"/>
              <wp:docPr id="1046" name="图片 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46" name="图片 29"/>
                      <pic:cNvPicPr/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0730" cy="12230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E463BE" w:rsidRDefault="00E463BE">
      <w:pPr>
        <w:spacing w:beforeLines="50" w:before="156" w:afterLines="50" w:after="156"/>
      </w:pPr>
    </w:p>
    <w:p w:rsidR="005207E9" w:rsidRDefault="00F24EAA">
      <w:pPr>
        <w:spacing w:beforeLines="50" w:before="156" w:afterLines="50" w:after="156"/>
      </w:pPr>
      <w:r>
        <w:rPr>
          <w:rFonts w:hint="eastAsia"/>
          <w:b/>
        </w:rPr>
        <w:t>项目进展：</w:t>
      </w:r>
      <w:r>
        <w:rPr>
          <w:rFonts w:hint="eastAsia"/>
        </w:rPr>
        <w:t>已经完成四个</w:t>
      </w:r>
      <w:r>
        <w:rPr>
          <w:rFonts w:hint="eastAsia"/>
        </w:rPr>
        <w:t>DAPP</w:t>
      </w:r>
      <w:r>
        <w:rPr>
          <w:rFonts w:hint="eastAsia"/>
        </w:rPr>
        <w:t>开发，其中一个已经上线。预言机和</w:t>
      </w:r>
      <w:ins w:id="19" w:author="gavinzheng" w:date="2018-07-22T09:41:00Z">
        <w:r w:rsidR="00E463BE">
          <w:rPr>
            <w:rFonts w:hint="eastAsia"/>
          </w:rPr>
          <w:t>去</w:t>
        </w:r>
      </w:ins>
      <w:del w:id="20" w:author="gavinzheng" w:date="2018-07-22T09:41:00Z">
        <w:r w:rsidDel="00E463BE">
          <w:rPr>
            <w:rFonts w:hint="eastAsia"/>
          </w:rPr>
          <w:delText>多</w:delText>
        </w:r>
      </w:del>
      <w:r>
        <w:rPr>
          <w:rFonts w:hint="eastAsia"/>
        </w:rPr>
        <w:t>中心化</w:t>
      </w:r>
      <w:r>
        <w:rPr>
          <w:rFonts w:hint="eastAsia"/>
        </w:rPr>
        <w:t>IM</w:t>
      </w:r>
      <w:r>
        <w:rPr>
          <w:rFonts w:hint="eastAsia"/>
        </w:rPr>
        <w:t>开发中。</w:t>
      </w:r>
    </w:p>
    <w:p w:rsidR="005207E9" w:rsidRDefault="00F24EAA">
      <w:pPr>
        <w:spacing w:beforeLines="50" w:before="156" w:afterLines="50" w:after="156"/>
      </w:pPr>
      <w:r>
        <w:rPr>
          <w:rFonts w:hint="eastAsia"/>
          <w:b/>
        </w:rPr>
        <w:t>项目社群：</w:t>
      </w:r>
      <w:r>
        <w:rPr>
          <w:rFonts w:hint="eastAsia"/>
        </w:rPr>
        <w:t>微信，电报</w:t>
      </w:r>
    </w:p>
    <w:p w:rsidR="005207E9" w:rsidDel="002E176C" w:rsidRDefault="00F24EAA">
      <w:pPr>
        <w:spacing w:beforeLines="50" w:before="156" w:afterLines="50" w:after="156"/>
        <w:rPr>
          <w:del w:id="21" w:author="gavinzheng" w:date="2018-07-22T09:38:00Z"/>
        </w:rPr>
      </w:pPr>
      <w:del w:id="22" w:author="gavinzheng" w:date="2018-07-22T09:38:00Z">
        <w:r w:rsidDel="002E176C">
          <w:delText>剩下</w:delText>
        </w:r>
        <w:r w:rsidDel="002E176C">
          <w:delText>Gitter</w:delText>
        </w:r>
        <w:r w:rsidDel="002E176C">
          <w:delText>，</w:delText>
        </w:r>
        <w:r w:rsidDel="002E176C">
          <w:delText>Slack</w:delText>
        </w:r>
        <w:r w:rsidDel="002E176C">
          <w:delText>，</w:delText>
        </w:r>
        <w:r w:rsidDel="002E176C">
          <w:rPr>
            <w:rFonts w:hint="eastAsia"/>
          </w:rPr>
          <w:delText xml:space="preserve"> Tweet</w:delText>
        </w:r>
        <w:r w:rsidDel="002E176C">
          <w:rPr>
            <w:rFonts w:hint="eastAsia"/>
          </w:rPr>
          <w:delText>，</w:delText>
        </w:r>
        <w:r w:rsidDel="002E176C">
          <w:rPr>
            <w:rFonts w:hint="eastAsia"/>
          </w:rPr>
          <w:delText xml:space="preserve"> Facebook</w:delText>
        </w:r>
        <w:r w:rsidDel="002E176C">
          <w:rPr>
            <w:rFonts w:hint="eastAsia"/>
          </w:rPr>
          <w:delText>，</w:delText>
        </w:r>
        <w:r w:rsidDel="002E176C">
          <w:rPr>
            <w:rFonts w:hint="eastAsia"/>
          </w:rPr>
          <w:delText xml:space="preserve"> reddit</w:delText>
        </w:r>
        <w:r w:rsidDel="002E176C">
          <w:rPr>
            <w:rFonts w:hint="eastAsia"/>
          </w:rPr>
          <w:delText>，</w:delText>
        </w:r>
        <w:r w:rsidDel="002E176C">
          <w:rPr>
            <w:rFonts w:hint="eastAsia"/>
          </w:rPr>
          <w:delText xml:space="preserve"> Wire</w:delText>
        </w:r>
      </w:del>
    </w:p>
    <w:p w:rsidR="005207E9" w:rsidRDefault="005207E9">
      <w:pPr>
        <w:spacing w:beforeLines="50" w:before="156" w:afterLines="50" w:after="156"/>
      </w:pPr>
    </w:p>
    <w:p w:rsidR="005207E9" w:rsidRDefault="00F24EAA">
      <w:pPr>
        <w:spacing w:beforeLines="50" w:before="156" w:afterLines="50" w:after="156"/>
      </w:pPr>
      <w:r>
        <w:rPr>
          <w:rFonts w:hint="eastAsia"/>
          <w:b/>
          <w:bCs/>
        </w:rPr>
        <w:t>开源地址：</w:t>
      </w:r>
      <w:ins w:id="23" w:author="gavinzheng" w:date="2018-07-22T09:43:00Z">
        <w:r w:rsidR="00E463BE" w:rsidRPr="00E463BE">
          <w:rPr>
            <w:b/>
            <w:bCs/>
          </w:rPr>
          <w:t>https://github.com/straitfoundation</w:t>
        </w:r>
      </w:ins>
    </w:p>
    <w:sectPr w:rsidR="00520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B4EA6F"/>
    <w:multiLevelType w:val="singleLevel"/>
    <w:tmpl w:val="EFB4EA6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F7F6890A"/>
    <w:multiLevelType w:val="singleLevel"/>
    <w:tmpl w:val="F7F689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55601CC"/>
    <w:multiLevelType w:val="singleLevel"/>
    <w:tmpl w:val="555601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77535E76"/>
    <w:multiLevelType w:val="singleLevel"/>
    <w:tmpl w:val="77535E7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7906603D"/>
    <w:multiLevelType w:val="singleLevel"/>
    <w:tmpl w:val="790660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vinzheng">
    <w15:presenceInfo w15:providerId="None" w15:userId="gavinzh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51C"/>
    <w:rsid w:val="000F3D6C"/>
    <w:rsid w:val="00134586"/>
    <w:rsid w:val="0019631C"/>
    <w:rsid w:val="001A399A"/>
    <w:rsid w:val="002C64B8"/>
    <w:rsid w:val="002E176C"/>
    <w:rsid w:val="0037786B"/>
    <w:rsid w:val="003F2583"/>
    <w:rsid w:val="00402A4A"/>
    <w:rsid w:val="00447E85"/>
    <w:rsid w:val="005207E9"/>
    <w:rsid w:val="0052751C"/>
    <w:rsid w:val="005D5992"/>
    <w:rsid w:val="008C6D0A"/>
    <w:rsid w:val="008F7B40"/>
    <w:rsid w:val="00A4377F"/>
    <w:rsid w:val="00AD2CA3"/>
    <w:rsid w:val="00B119D1"/>
    <w:rsid w:val="00B3552E"/>
    <w:rsid w:val="00C917C7"/>
    <w:rsid w:val="00D56CAB"/>
    <w:rsid w:val="00E463BE"/>
    <w:rsid w:val="00F24EAA"/>
    <w:rsid w:val="0ED0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Zheng</dc:creator>
  <cp:lastModifiedBy>Gavin Zheng</cp:lastModifiedBy>
  <cp:revision>3</cp:revision>
  <dcterms:created xsi:type="dcterms:W3CDTF">2018-07-22T05:14:00Z</dcterms:created>
  <dcterms:modified xsi:type="dcterms:W3CDTF">2018-07-22T05:16:00Z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